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Veranice Bertoldi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Luiz Zorzi, 348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Lot. Vinhedos - Bento Gonçalves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(54) 99184-0558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32 anos - Casada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Habilitação - AB</w:t>
      </w:r>
    </w:p>
    <w:p w:rsidR="00000000" w:rsidDel="00000000" w:rsidP="00000000" w:rsidRDefault="00000000" w:rsidRPr="00000000" w14:paraId="00000007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vera.bert@hotmail.com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Resumo de qualificação: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Carreira em evolução, na área de administração com experiência no ramo, execução de rotinas administrativas voltadas para atendimento ao cliente.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Experiência Profissional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Transportes Mobiline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Período: 03/09/2013 a 01/01/2020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Assistente Administrativo/ SAC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Atendimento ao cliente / atendimento ao telefone/ gerenciamento de contas de clientes / organização de entregas/ logística/ devoluções/ avarias/ cobranças extras/ visitas nas empresas.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Transportadora BLZ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Período: 20/05/2013 a 17/08/2013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Auxiliar de escritório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Recepcionista/ telefonista/ faturamento/ setor operacional.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Ensino médio completo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Formação complementar</w:t>
      </w:r>
    </w:p>
    <w:p w:rsidR="00000000" w:rsidDel="00000000" w:rsidP="00000000" w:rsidRDefault="00000000" w:rsidRPr="00000000" w14:paraId="0000002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Curso técnico em Administração / IFRS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Curso técnico em Logística/ Senac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Informática</w:t>
      </w:r>
    </w:p>
    <w:p w:rsidR="00000000" w:rsidDel="00000000" w:rsidP="00000000" w:rsidRDefault="00000000" w:rsidRPr="00000000" w14:paraId="0000002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Conhecimento em pacote Office e internet</w:t>
      </w:r>
      <w:ins w:author="Veranice Bertoldi" w:id="0" w:date="2020-04-13T23:04:25Z">
        <w:r w:rsidDel="00000000" w:rsidR="00000000" w:rsidRPr="00000000">
          <w:rPr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era.bert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